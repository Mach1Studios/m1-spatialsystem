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001556396484375" w:right="0" w:firstLine="0"/>
        <w:jc w:val="left"/>
        <w:rPr>
          <w:rFonts w:ascii="Helvetica Neue" w:cs="Helvetica Neue" w:eastAsia="Helvetica Neue" w:hAnsi="Helvetica Neue"/>
          <w:b w:val="1"/>
          <w:i w:val="0"/>
          <w:smallCaps w:val="0"/>
          <w:strike w:val="0"/>
          <w:color w:val="000000"/>
          <w:sz w:val="39.163177490234375"/>
          <w:szCs w:val="39.163177490234375"/>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39.163177490234375"/>
          <w:szCs w:val="39.163177490234375"/>
          <w:u w:val="none"/>
          <w:shd w:fill="auto" w:val="clear"/>
          <w:vertAlign w:val="baseline"/>
          <w:rtl w:val="0"/>
        </w:rPr>
        <w:t xml:space="preserve">MACH1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953125" w:line="240" w:lineRule="auto"/>
        <w:ind w:left="15.84136962890625" w:right="0" w:firstLine="0"/>
        <w:jc w:val="left"/>
        <w:rPr>
          <w:rFonts w:ascii="Helvetica Neue" w:cs="Helvetica Neue" w:eastAsia="Helvetica Neue" w:hAnsi="Helvetica Neue"/>
          <w:b w:val="1"/>
          <w:i w:val="0"/>
          <w:smallCaps w:val="0"/>
          <w:strike w:val="0"/>
          <w:color w:val="000000"/>
          <w:sz w:val="21.539749145507812"/>
          <w:szCs w:val="21.53974914550781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1.539749145507812"/>
          <w:szCs w:val="21.539749145507812"/>
          <w:u w:val="none"/>
          <w:shd w:fill="auto" w:val="clear"/>
          <w:vertAlign w:val="baseline"/>
          <w:rtl w:val="0"/>
        </w:rPr>
        <w:t xml:space="preserve">END USER LICENSE AGREEMENT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7607421875" w:line="240" w:lineRule="auto"/>
        <w:ind w:left="15.84136962890625" w:right="0" w:firstLine="0"/>
        <w:jc w:val="left"/>
        <w:rPr>
          <w:rFonts w:ascii="Helvetica Neue" w:cs="Helvetica Neue" w:eastAsia="Helvetica Neue" w:hAnsi="Helvetica Neue"/>
          <w:b w:val="1"/>
          <w:i w:val="0"/>
          <w:smallCaps w:val="0"/>
          <w:strike w:val="0"/>
          <w:color w:val="000000"/>
          <w:sz w:val="21.539749145507812"/>
          <w:szCs w:val="21.53974914550781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1.539749145507812"/>
          <w:szCs w:val="21.539749145507812"/>
          <w:u w:val="none"/>
          <w:shd w:fill="auto" w:val="clear"/>
          <w:vertAlign w:val="baseline"/>
          <w:rtl w:val="0"/>
        </w:rPr>
        <w:t xml:space="preserve">BACKGROUND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72900390625" w:line="281.48786544799805" w:lineRule="auto"/>
        <w:ind w:left="8.028411865234375" w:right="171.732177734375" w:hanging="6.65771484375"/>
        <w:jc w:val="left"/>
        <w:rPr>
          <w:rFonts w:ascii="Helvetica Neue" w:cs="Helvetica Neue" w:eastAsia="Helvetica Neue" w:hAnsi="Helvetica Neue"/>
          <w:b w:val="0"/>
          <w:i w:val="0"/>
          <w:smallCaps w:val="0"/>
          <w:strike w:val="0"/>
          <w:color w:val="000000"/>
          <w:sz w:val="19.581588745117188"/>
          <w:szCs w:val="19.58158874511718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9.581588745117188"/>
          <w:szCs w:val="19.581588745117188"/>
          <w:u w:val="none"/>
          <w:shd w:fill="auto" w:val="clear"/>
          <w:vertAlign w:val="baseline"/>
          <w:rtl w:val="0"/>
        </w:rPr>
        <w:t xml:space="preserve">This End User License Agreement ("Agreement") is entered into by and between MACH 1 CORP., a  Delaware Corporation with offices located at 11 Vestry Street #1A, New York, NY 10013 ("LICENSOR"),  and the </w:t>
      </w:r>
      <w:r w:rsidDel="00000000" w:rsidR="00000000" w:rsidRPr="00000000">
        <w:rPr>
          <w:rFonts w:ascii="Helvetica Neue" w:cs="Helvetica Neue" w:eastAsia="Helvetica Neue" w:hAnsi="Helvetica Neue"/>
          <w:sz w:val="19.581588745117188"/>
          <w:szCs w:val="19.581588745117188"/>
          <w:rtl w:val="0"/>
        </w:rPr>
        <w:t xml:space="preserve">person or entity intending to use</w:t>
      </w:r>
      <w:r w:rsidDel="00000000" w:rsidR="00000000" w:rsidRPr="00000000">
        <w:rPr>
          <w:rFonts w:ascii="Helvetica Neue" w:cs="Helvetica Neue" w:eastAsia="Helvetica Neue" w:hAnsi="Helvetica Neue"/>
          <w:b w:val="0"/>
          <w:i w:val="0"/>
          <w:smallCaps w:val="0"/>
          <w:strike w:val="0"/>
          <w:color w:val="000000"/>
          <w:sz w:val="19.581588745117188"/>
          <w:szCs w:val="19.581588745117188"/>
          <w:u w:val="none"/>
          <w:shd w:fill="auto" w:val="clear"/>
          <w:vertAlign w:val="baseline"/>
          <w:rtl w:val="0"/>
        </w:rPr>
        <w:t xml:space="preserve"> this software ("LICENSEE"). </w:t>
      </w:r>
      <w:r w:rsidDel="00000000" w:rsidR="00000000" w:rsidRPr="00000000">
        <w:rPr>
          <w:rFonts w:ascii="Helvetica Neue" w:cs="Helvetica Neue" w:eastAsia="Helvetica Neue" w:hAnsi="Helvetica Neue"/>
          <w:sz w:val="19.581588745117188"/>
          <w:szCs w:val="19.581588745117188"/>
          <w:rtl w:val="0"/>
        </w:rPr>
        <w:t xml:space="preserve">This Agreement contains the terms and conditions for use of the MACH1 Spatial System software (the “Software”).</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171630859375" w:line="281.6889953613281" w:lineRule="auto"/>
        <w:ind w:left="0" w:right="42.298583984375" w:firstLine="14.4903564453125"/>
        <w:jc w:val="left"/>
        <w:rPr>
          <w:rFonts w:ascii="Helvetica Neue" w:cs="Helvetica Neue" w:eastAsia="Helvetica Neue" w:hAnsi="Helvetica Neue"/>
          <w:b w:val="1"/>
          <w:i w:val="0"/>
          <w:smallCaps w:val="0"/>
          <w:strike w:val="0"/>
          <w:color w:val="000000"/>
          <w:sz w:val="19.581588745117188"/>
          <w:szCs w:val="19.581588745117188"/>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19.581588745117188"/>
          <w:szCs w:val="19.581588745117188"/>
          <w:u w:val="none"/>
          <w:shd w:fill="auto" w:val="clear"/>
          <w:vertAlign w:val="baseline"/>
          <w:rtl w:val="0"/>
        </w:rPr>
        <w:t xml:space="preserve">BY CLICKING ON THE  "AGREE" BUTTON OR INSTALLING THE SOFTWARE, LICENSEE AGREES TO BE BOUND BY ITS TERMS AND CONDITIONS. IF </w:t>
      </w:r>
      <w:r w:rsidDel="00000000" w:rsidR="00000000" w:rsidRPr="00000000">
        <w:rPr>
          <w:rFonts w:ascii="Helvetica Neue" w:cs="Helvetica Neue" w:eastAsia="Helvetica Neue" w:hAnsi="Helvetica Neue"/>
          <w:b w:val="1"/>
          <w:sz w:val="19.581588745117188"/>
          <w:szCs w:val="19.581588745117188"/>
          <w:rtl w:val="0"/>
        </w:rPr>
        <w:t xml:space="preserve">YOU</w:t>
      </w:r>
      <w:r w:rsidDel="00000000" w:rsidR="00000000" w:rsidRPr="00000000">
        <w:rPr>
          <w:rFonts w:ascii="Helvetica Neue" w:cs="Helvetica Neue" w:eastAsia="Helvetica Neue" w:hAnsi="Helvetica Neue"/>
          <w:b w:val="1"/>
          <w:i w:val="0"/>
          <w:smallCaps w:val="0"/>
          <w:strike w:val="0"/>
          <w:color w:val="000000"/>
          <w:sz w:val="19.581588745117188"/>
          <w:szCs w:val="19.581588745117188"/>
          <w:u w:val="none"/>
          <w:shd w:fill="auto" w:val="clear"/>
          <w:vertAlign w:val="baseline"/>
          <w:rtl w:val="0"/>
        </w:rPr>
        <w:t xml:space="preserve"> DO NOT AGREE TO THE TERMS OF THIS AGREEMENT CLICK  ON THE "DISAGREE" BUTTON TO DISCONTINUE THE INSTALLATION PROCESS.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6195068359375" w:line="240" w:lineRule="auto"/>
        <w:ind w:left="16.918487548828125" w:right="0" w:firstLine="0"/>
        <w:jc w:val="left"/>
        <w:rPr>
          <w:rFonts w:ascii="Helvetica Neue" w:cs="Helvetica Neue" w:eastAsia="Helvetica Neue" w:hAnsi="Helvetica Neue"/>
          <w:b w:val="1"/>
          <w:i w:val="0"/>
          <w:smallCaps w:val="0"/>
          <w:strike w:val="0"/>
          <w:color w:val="000000"/>
          <w:sz w:val="21.539749145507812"/>
          <w:szCs w:val="21.53974914550781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1.539749145507812"/>
          <w:szCs w:val="21.539749145507812"/>
          <w:u w:val="none"/>
          <w:shd w:fill="auto" w:val="clear"/>
          <w:vertAlign w:val="baseline"/>
          <w:rtl w:val="0"/>
        </w:rPr>
        <w:t xml:space="preserve">1. GRANT </w:t>
      </w:r>
      <w:r w:rsidDel="00000000" w:rsidR="00000000" w:rsidRPr="00000000">
        <w:rPr>
          <w:rFonts w:ascii="Helvetica Neue" w:cs="Helvetica Neue" w:eastAsia="Helvetica Neue" w:hAnsi="Helvetica Neue"/>
          <w:b w:val="1"/>
          <w:sz w:val="21.539749145507812"/>
          <w:szCs w:val="21.539749145507812"/>
          <w:rtl w:val="0"/>
        </w:rPr>
        <w:t xml:space="preserve">OF </w:t>
      </w:r>
      <w:r w:rsidDel="00000000" w:rsidR="00000000" w:rsidRPr="00000000">
        <w:rPr>
          <w:rFonts w:ascii="Helvetica Neue" w:cs="Helvetica Neue" w:eastAsia="Helvetica Neue" w:hAnsi="Helvetica Neue"/>
          <w:b w:val="1"/>
          <w:i w:val="0"/>
          <w:smallCaps w:val="0"/>
          <w:strike w:val="0"/>
          <w:color w:val="000000"/>
          <w:sz w:val="21.539749145507812"/>
          <w:szCs w:val="21.539749145507812"/>
          <w:u w:val="none"/>
          <w:shd w:fill="auto" w:val="clear"/>
          <w:vertAlign w:val="baseline"/>
          <w:rtl w:val="0"/>
        </w:rPr>
        <w:t xml:space="preserve">LICENSE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4195556640625" w:line="245.50168991088867" w:lineRule="auto"/>
        <w:ind w:left="2.74139404296875" w:right="55.61279296875" w:firstLine="15.273590087890625"/>
        <w:jc w:val="left"/>
        <w:rPr>
          <w:rFonts w:ascii="Helvetica Neue" w:cs="Helvetica Neue" w:eastAsia="Helvetica Neue" w:hAnsi="Helvetica Neue"/>
          <w:b w:val="1"/>
          <w:i w:val="0"/>
          <w:smallCaps w:val="0"/>
          <w:strike w:val="0"/>
          <w:color w:val="000000"/>
          <w:sz w:val="19.581588745117188"/>
          <w:szCs w:val="19.58158874511718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9.581588745117188"/>
          <w:szCs w:val="19.581588745117188"/>
          <w:u w:val="none"/>
          <w:shd w:fill="auto" w:val="clear"/>
          <w:vertAlign w:val="baseline"/>
          <w:rtl w:val="0"/>
        </w:rPr>
        <w:t xml:space="preserve">1.1. L</w:t>
      </w:r>
      <w:r w:rsidDel="00000000" w:rsidR="00000000" w:rsidRPr="00000000">
        <w:rPr>
          <w:rFonts w:ascii="Helvetica Neue" w:cs="Helvetica Neue" w:eastAsia="Helvetica Neue" w:hAnsi="Helvetica Neue"/>
          <w:sz w:val="19.581588745117188"/>
          <w:szCs w:val="19.581588745117188"/>
          <w:rtl w:val="0"/>
        </w:rPr>
        <w:t xml:space="preserve">i</w:t>
      </w:r>
      <w:r w:rsidDel="00000000" w:rsidR="00000000" w:rsidRPr="00000000">
        <w:rPr>
          <w:rFonts w:ascii="Helvetica Neue" w:cs="Helvetica Neue" w:eastAsia="Helvetica Neue" w:hAnsi="Helvetica Neue"/>
          <w:b w:val="0"/>
          <w:i w:val="0"/>
          <w:smallCaps w:val="0"/>
          <w:strike w:val="0"/>
          <w:color w:val="000000"/>
          <w:sz w:val="19.581588745117188"/>
          <w:szCs w:val="19.581588745117188"/>
          <w:u w:val="none"/>
          <w:shd w:fill="auto" w:val="clear"/>
          <w:vertAlign w:val="baseline"/>
          <w:rtl w:val="0"/>
        </w:rPr>
        <w:t xml:space="preserve">cense</w:t>
      </w:r>
      <w:r w:rsidDel="00000000" w:rsidR="00000000" w:rsidRPr="00000000">
        <w:rPr>
          <w:rFonts w:ascii="Helvetica Neue" w:cs="Helvetica Neue" w:eastAsia="Helvetica Neue" w:hAnsi="Helvetica Neue"/>
          <w:sz w:val="19.581588745117188"/>
          <w:szCs w:val="19.581588745117188"/>
          <w:rtl w:val="0"/>
        </w:rPr>
        <w:t xml:space="preserve"> </w:t>
      </w:r>
      <w:r w:rsidDel="00000000" w:rsidR="00000000" w:rsidRPr="00000000">
        <w:rPr>
          <w:rFonts w:ascii="Helvetica Neue" w:cs="Helvetica Neue" w:eastAsia="Helvetica Neue" w:hAnsi="Helvetica Neue"/>
          <w:b w:val="0"/>
          <w:i w:val="0"/>
          <w:smallCaps w:val="0"/>
          <w:strike w:val="0"/>
          <w:color w:val="000000"/>
          <w:sz w:val="19.581588745117188"/>
          <w:szCs w:val="19.581588745117188"/>
          <w:u w:val="none"/>
          <w:shd w:fill="auto" w:val="clear"/>
          <w:vertAlign w:val="baseline"/>
          <w:rtl w:val="0"/>
        </w:rPr>
        <w:t xml:space="preserve">Grant. Subject to the </w:t>
      </w:r>
      <w:r w:rsidDel="00000000" w:rsidR="00000000" w:rsidRPr="00000000">
        <w:rPr>
          <w:rFonts w:ascii="Helvetica Neue" w:cs="Helvetica Neue" w:eastAsia="Helvetica Neue" w:hAnsi="Helvetica Neue"/>
          <w:sz w:val="19.581588745117188"/>
          <w:szCs w:val="19.581588745117188"/>
          <w:rtl w:val="0"/>
        </w:rPr>
        <w:t xml:space="preserve">limitations of Section 2 (LIMITATIONS)</w:t>
      </w:r>
      <w:r w:rsidDel="00000000" w:rsidR="00000000" w:rsidRPr="00000000">
        <w:rPr>
          <w:rFonts w:ascii="Helvetica Neue" w:cs="Helvetica Neue" w:eastAsia="Helvetica Neue" w:hAnsi="Helvetica Neue"/>
          <w:b w:val="0"/>
          <w:i w:val="0"/>
          <w:smallCaps w:val="0"/>
          <w:strike w:val="0"/>
          <w:color w:val="000000"/>
          <w:sz w:val="19.581588745117188"/>
          <w:szCs w:val="19.581588745117188"/>
          <w:u w:val="none"/>
          <w:shd w:fill="auto" w:val="clear"/>
          <w:vertAlign w:val="baseline"/>
          <w:rtl w:val="0"/>
        </w:rPr>
        <w:t xml:space="preserve">, LICENSOR grants LICENSEE a personal, non exclusive, non-sublicensable, non-transferable,copyright license to use the Software solely for LICENSEE</w:t>
      </w:r>
      <w:r w:rsidDel="00000000" w:rsidR="00000000" w:rsidRPr="00000000">
        <w:rPr>
          <w:rFonts w:ascii="Helvetica Neue" w:cs="Helvetica Neue" w:eastAsia="Helvetica Neue" w:hAnsi="Helvetica Neue"/>
          <w:sz w:val="19.581588745117188"/>
          <w:szCs w:val="19.581588745117188"/>
          <w:rtl w:val="0"/>
        </w:rPr>
        <w:t xml:space="preserve">’s internal use</w:t>
      </w:r>
      <w:r w:rsidDel="00000000" w:rsidR="00000000" w:rsidRPr="00000000">
        <w:rPr>
          <w:rFonts w:ascii="Helvetica Neue" w:cs="Helvetica Neue" w:eastAsia="Helvetica Neue" w:hAnsi="Helvetica Neue"/>
          <w:b w:val="0"/>
          <w:i w:val="0"/>
          <w:smallCaps w:val="0"/>
          <w:strike w:val="0"/>
          <w:color w:val="000000"/>
          <w:sz w:val="19.581588745117188"/>
          <w:szCs w:val="19.58158874511718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57275390625" w:line="245.50137519836426" w:lineRule="auto"/>
        <w:ind w:left="7.04925537109375" w:right="515.977783203125" w:firstLine="10.965728759765625"/>
        <w:jc w:val="left"/>
        <w:rPr>
          <w:rFonts w:ascii="Helvetica Neue" w:cs="Helvetica Neue" w:eastAsia="Helvetica Neue" w:hAnsi="Helvetica Neue"/>
          <w:b w:val="0"/>
          <w:i w:val="0"/>
          <w:smallCaps w:val="0"/>
          <w:strike w:val="0"/>
          <w:color w:val="000000"/>
          <w:sz w:val="19.581588745117188"/>
          <w:szCs w:val="19.58158874511718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9.581588745117188"/>
          <w:szCs w:val="19.581588745117188"/>
          <w:u w:val="none"/>
          <w:shd w:fill="auto" w:val="clear"/>
          <w:vertAlign w:val="baseline"/>
          <w:rtl w:val="0"/>
        </w:rPr>
        <w:t xml:space="preserve">1.</w:t>
      </w:r>
      <w:r w:rsidDel="00000000" w:rsidR="00000000" w:rsidRPr="00000000">
        <w:rPr>
          <w:rFonts w:ascii="Helvetica Neue" w:cs="Helvetica Neue" w:eastAsia="Helvetica Neue" w:hAnsi="Helvetica Neue"/>
          <w:sz w:val="19.581588745117188"/>
          <w:szCs w:val="19.581588745117188"/>
          <w:rtl w:val="0"/>
        </w:rPr>
        <w:t xml:space="preserve">2</w:t>
      </w:r>
      <w:r w:rsidDel="00000000" w:rsidR="00000000" w:rsidRPr="00000000">
        <w:rPr>
          <w:rFonts w:ascii="Helvetica Neue" w:cs="Helvetica Neue" w:eastAsia="Helvetica Neue" w:hAnsi="Helvetica Neue"/>
          <w:b w:val="0"/>
          <w:i w:val="0"/>
          <w:smallCaps w:val="0"/>
          <w:strike w:val="0"/>
          <w:color w:val="000000"/>
          <w:sz w:val="19.581588745117188"/>
          <w:szCs w:val="19.581588745117188"/>
          <w:u w:val="none"/>
          <w:shd w:fill="auto" w:val="clear"/>
          <w:vertAlign w:val="baseline"/>
          <w:rtl w:val="0"/>
        </w:rPr>
        <w:t xml:space="preserve"> Per-</w:t>
      </w:r>
      <w:r w:rsidDel="00000000" w:rsidR="00000000" w:rsidRPr="00000000">
        <w:rPr>
          <w:rFonts w:ascii="Helvetica Neue" w:cs="Helvetica Neue" w:eastAsia="Helvetica Neue" w:hAnsi="Helvetica Neue"/>
          <w:sz w:val="19.581588745117188"/>
          <w:szCs w:val="19.581588745117188"/>
          <w:rtl w:val="0"/>
        </w:rPr>
        <w:t xml:space="preserve">User</w:t>
      </w:r>
      <w:r w:rsidDel="00000000" w:rsidR="00000000" w:rsidRPr="00000000">
        <w:rPr>
          <w:rFonts w:ascii="Helvetica Neue" w:cs="Helvetica Neue" w:eastAsia="Helvetica Neue" w:hAnsi="Helvetica Neue"/>
          <w:b w:val="0"/>
          <w:i w:val="0"/>
          <w:smallCaps w:val="0"/>
          <w:strike w:val="0"/>
          <w:color w:val="000000"/>
          <w:sz w:val="19.581588745117188"/>
          <w:szCs w:val="19.581588745117188"/>
          <w:u w:val="none"/>
          <w:shd w:fill="auto" w:val="clear"/>
          <w:vertAlign w:val="baseline"/>
          <w:rtl w:val="0"/>
        </w:rPr>
        <w:t xml:space="preserve">. LICENSEE</w:t>
      </w:r>
      <w:r w:rsidDel="00000000" w:rsidR="00000000" w:rsidRPr="00000000">
        <w:rPr>
          <w:rFonts w:ascii="Helvetica Neue" w:cs="Helvetica Neue" w:eastAsia="Helvetica Neue" w:hAnsi="Helvetica Neue"/>
          <w:sz w:val="19.581588745117188"/>
          <w:szCs w:val="19.581588745117188"/>
          <w:rtl w:val="0"/>
        </w:rPr>
        <w:t xml:space="preserve"> may engage in</w:t>
      </w:r>
      <w:r w:rsidDel="00000000" w:rsidR="00000000" w:rsidRPr="00000000">
        <w:rPr>
          <w:rFonts w:ascii="Helvetica Neue" w:cs="Helvetica Neue" w:eastAsia="Helvetica Neue" w:hAnsi="Helvetica Neue"/>
          <w:b w:val="0"/>
          <w:i w:val="0"/>
          <w:smallCaps w:val="0"/>
          <w:strike w:val="0"/>
          <w:color w:val="000000"/>
          <w:sz w:val="19.581588745117188"/>
          <w:szCs w:val="19.581588745117188"/>
          <w:u w:val="none"/>
          <w:shd w:fill="auto" w:val="clear"/>
          <w:vertAlign w:val="baseline"/>
          <w:rtl w:val="0"/>
        </w:rPr>
        <w:t xml:space="preserve"> use of the </w:t>
      </w:r>
      <w:r w:rsidDel="00000000" w:rsidR="00000000" w:rsidRPr="00000000">
        <w:rPr>
          <w:rFonts w:ascii="Helvetica Neue" w:cs="Helvetica Neue" w:eastAsia="Helvetica Neue" w:hAnsi="Helvetica Neue"/>
          <w:b w:val="0"/>
          <w:i w:val="0"/>
          <w:smallCaps w:val="0"/>
          <w:strike w:val="0"/>
          <w:color w:val="000000"/>
          <w:sz w:val="19.581588745117188"/>
          <w:szCs w:val="19.581588745117188"/>
          <w:u w:val="none"/>
          <w:shd w:fill="auto" w:val="clear"/>
          <w:vertAlign w:val="baseline"/>
          <w:rtl w:val="0"/>
        </w:rPr>
        <w:t xml:space="preserve">Software </w:t>
      </w:r>
      <w:r w:rsidDel="00000000" w:rsidR="00000000" w:rsidRPr="00000000">
        <w:rPr>
          <w:rFonts w:ascii="Helvetica Neue" w:cs="Helvetica Neue" w:eastAsia="Helvetica Neue" w:hAnsi="Helvetica Neue"/>
          <w:sz w:val="19.581588745117188"/>
          <w:szCs w:val="19.581588745117188"/>
          <w:rtl w:val="0"/>
        </w:rPr>
        <w:t xml:space="preserve">only for the numbers of users</w:t>
      </w:r>
      <w:r w:rsidDel="00000000" w:rsidR="00000000" w:rsidRPr="00000000">
        <w:rPr>
          <w:rFonts w:ascii="Helvetica Neue" w:cs="Helvetica Neue" w:eastAsia="Helvetica Neue" w:hAnsi="Helvetica Neue"/>
          <w:sz w:val="19.581588745117188"/>
          <w:szCs w:val="19.581588745117188"/>
          <w:rtl w:val="0"/>
        </w:rPr>
        <w:t xml:space="preserve"> for which LICENSEE has purchased a license</w:t>
      </w:r>
      <w:ins w:author="Heather Meeker" w:id="0" w:date="2024-12-09T18:42:11Z">
        <w:r w:rsidDel="00000000" w:rsidR="00000000" w:rsidRPr="00000000">
          <w:rPr>
            <w:rFonts w:ascii="Helvetica Neue" w:cs="Helvetica Neue" w:eastAsia="Helvetica Neue" w:hAnsi="Helvetica Neue"/>
            <w:sz w:val="19.581588745117188"/>
            <w:szCs w:val="19.581588745117188"/>
            <w:rtl w:val="0"/>
          </w:rPr>
          <w:t xml:space="preserve">, or otherwise authorized by LICENSOR</w:t>
        </w:r>
      </w:ins>
      <w:r w:rsidDel="00000000" w:rsidR="00000000" w:rsidRPr="00000000">
        <w:rPr>
          <w:rFonts w:ascii="Helvetica Neue" w:cs="Helvetica Neue" w:eastAsia="Helvetica Neue" w:hAnsi="Helvetica Neue"/>
          <w:b w:val="0"/>
          <w:i w:val="0"/>
          <w:smallCaps w:val="0"/>
          <w:strike w:val="0"/>
          <w:color w:val="000000"/>
          <w:sz w:val="19.581588745117188"/>
          <w:szCs w:val="19.581588745117188"/>
          <w:u w:val="none"/>
          <w:shd w:fill="auto" w:val="clear"/>
          <w:vertAlign w:val="baseline"/>
          <w:rtl w:val="0"/>
        </w:rPr>
        <w:t xml:space="preserve">. LICENSEE may substitute users at reasonable intervals. The Software may contain a license key that limi</w:t>
      </w:r>
      <w:r w:rsidDel="00000000" w:rsidR="00000000" w:rsidRPr="00000000">
        <w:rPr>
          <w:rFonts w:ascii="Helvetica Neue" w:cs="Helvetica Neue" w:eastAsia="Helvetica Neue" w:hAnsi="Helvetica Neue"/>
          <w:sz w:val="19.581588745117188"/>
          <w:szCs w:val="19.581588745117188"/>
          <w:rtl w:val="0"/>
        </w:rPr>
        <w:t xml:space="preserve">ts the number of users. </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616455078125" w:line="240" w:lineRule="auto"/>
        <w:ind w:left="5.5023193359375" w:right="0" w:firstLine="0"/>
        <w:jc w:val="left"/>
        <w:rPr>
          <w:rFonts w:ascii="Helvetica Neue" w:cs="Helvetica Neue" w:eastAsia="Helvetica Neue" w:hAnsi="Helvetica Neue"/>
          <w:b w:val="1"/>
          <w:i w:val="0"/>
          <w:smallCaps w:val="0"/>
          <w:strike w:val="0"/>
          <w:color w:val="000000"/>
          <w:sz w:val="21.539749145507812"/>
          <w:szCs w:val="21.53974914550781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1.539749145507812"/>
          <w:szCs w:val="21.539749145507812"/>
          <w:u w:val="none"/>
          <w:shd w:fill="auto" w:val="clear"/>
          <w:vertAlign w:val="baseline"/>
          <w:rtl w:val="0"/>
        </w:rPr>
        <w:t xml:space="preserve">2. LIMITATIONS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420166015625" w:line="245.50214767456055" w:lineRule="auto"/>
        <w:ind w:left="2.74139404296875" w:right="42.29736328125" w:firstLine="2.937164306640625"/>
        <w:jc w:val="left"/>
        <w:rPr>
          <w:rFonts w:ascii="Helvetica Neue" w:cs="Helvetica Neue" w:eastAsia="Helvetica Neue" w:hAnsi="Helvetica Neue"/>
          <w:b w:val="0"/>
          <w:i w:val="0"/>
          <w:smallCaps w:val="0"/>
          <w:strike w:val="0"/>
          <w:color w:val="000000"/>
          <w:sz w:val="19.581588745117188"/>
          <w:szCs w:val="19.58158874511718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9.581588745117188"/>
          <w:szCs w:val="19.581588745117188"/>
          <w:u w:val="none"/>
          <w:shd w:fill="auto" w:val="clear"/>
          <w:vertAlign w:val="baseline"/>
          <w:rtl w:val="0"/>
        </w:rPr>
        <w:t xml:space="preserve">2.1. Limitations. Except as expressly authorized herein, LICENSEE shall not: (i) make any  copies of the Software; (ii) distribute or transmit any copies of the Software; or (iii) sell, </w:t>
      </w:r>
      <w:r w:rsidDel="00000000" w:rsidR="00000000" w:rsidRPr="00000000">
        <w:rPr>
          <w:rFonts w:ascii="Helvetica Neue" w:cs="Helvetica Neue" w:eastAsia="Helvetica Neue" w:hAnsi="Helvetica Neue"/>
          <w:sz w:val="19.581588745117188"/>
          <w:szCs w:val="19.581588745117188"/>
          <w:rtl w:val="0"/>
        </w:rPr>
        <w:t xml:space="preserve">distribute, sublicense, </w:t>
      </w:r>
      <w:r w:rsidDel="00000000" w:rsidR="00000000" w:rsidRPr="00000000">
        <w:rPr>
          <w:rFonts w:ascii="Helvetica Neue" w:cs="Helvetica Neue" w:eastAsia="Helvetica Neue" w:hAnsi="Helvetica Neue"/>
          <w:b w:val="0"/>
          <w:i w:val="0"/>
          <w:smallCaps w:val="0"/>
          <w:strike w:val="0"/>
          <w:color w:val="000000"/>
          <w:sz w:val="19.581588745117188"/>
          <w:szCs w:val="19.581588745117188"/>
          <w:u w:val="none"/>
          <w:shd w:fill="auto" w:val="clear"/>
          <w:vertAlign w:val="baseline"/>
          <w:rtl w:val="0"/>
        </w:rPr>
        <w:t xml:space="preserve">rent, or lease the Software.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57275390625" w:line="245.50151824951172" w:lineRule="auto"/>
        <w:ind w:left="1.370697021484375" w:right="295.294189453125" w:firstLine="4.307861328125"/>
        <w:jc w:val="left"/>
        <w:rPr>
          <w:rFonts w:ascii="Helvetica Neue" w:cs="Helvetica Neue" w:eastAsia="Helvetica Neue" w:hAnsi="Helvetica Neue"/>
          <w:b w:val="0"/>
          <w:i w:val="0"/>
          <w:smallCaps w:val="0"/>
          <w:strike w:val="0"/>
          <w:color w:val="000000"/>
          <w:sz w:val="19.581588745117188"/>
          <w:szCs w:val="19.58158874511718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9.581588745117188"/>
          <w:szCs w:val="19.581588745117188"/>
          <w:u w:val="none"/>
          <w:shd w:fill="auto" w:val="clear"/>
          <w:vertAlign w:val="baseline"/>
          <w:rtl w:val="0"/>
        </w:rPr>
        <w:t xml:space="preserve">2.2. Ownership. As between LICENSOR and LICENSEE, LICENSOR </w:t>
      </w:r>
      <w:r w:rsidDel="00000000" w:rsidR="00000000" w:rsidRPr="00000000">
        <w:rPr>
          <w:rFonts w:ascii="Helvetica Neue" w:cs="Helvetica Neue" w:eastAsia="Helvetica Neue" w:hAnsi="Helvetica Neue"/>
          <w:sz w:val="19.581588745117188"/>
          <w:szCs w:val="19.581588745117188"/>
          <w:rtl w:val="0"/>
        </w:rPr>
        <w:t xml:space="preserve">retains</w:t>
      </w:r>
      <w:r w:rsidDel="00000000" w:rsidR="00000000" w:rsidRPr="00000000">
        <w:rPr>
          <w:rFonts w:ascii="Helvetica Neue" w:cs="Helvetica Neue" w:eastAsia="Helvetica Neue" w:hAnsi="Helvetica Neue"/>
          <w:b w:val="0"/>
          <w:i w:val="0"/>
          <w:smallCaps w:val="0"/>
          <w:strike w:val="0"/>
          <w:color w:val="000000"/>
          <w:sz w:val="19.581588745117188"/>
          <w:szCs w:val="19.581588745117188"/>
          <w:u w:val="none"/>
          <w:shd w:fill="auto" w:val="clear"/>
          <w:vertAlign w:val="baseline"/>
          <w:rtl w:val="0"/>
        </w:rPr>
        <w:t xml:space="preserve"> all right, title and interest in and to the Software. LICENSEE will not remove or alter the copyright, trademark, or other notices in the Software.  All rights not expressly granted to LICENSEE are  reserved by LICENSOR.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578857421875" w:line="245.50128936767578" w:lineRule="auto"/>
        <w:ind w:left="2.74139404296875" w:right="40.535888671875" w:firstLine="2.937164306640625"/>
        <w:jc w:val="left"/>
        <w:rPr>
          <w:rFonts w:ascii="Helvetica Neue" w:cs="Helvetica Neue" w:eastAsia="Helvetica Neue" w:hAnsi="Helvetica Neue"/>
          <w:b w:val="0"/>
          <w:i w:val="0"/>
          <w:smallCaps w:val="0"/>
          <w:strike w:val="0"/>
          <w:color w:val="000000"/>
          <w:sz w:val="19.581588745117188"/>
          <w:szCs w:val="19.581588745117188"/>
          <w:u w:val="none"/>
          <w:shd w:fill="auto" w:val="clear"/>
          <w:vertAlign w:val="baseline"/>
        </w:rPr>
      </w:pPr>
      <w:r w:rsidDel="00000000" w:rsidR="00000000" w:rsidRPr="00000000">
        <w:rPr>
          <w:rFonts w:ascii="Helvetica Neue" w:cs="Helvetica Neue" w:eastAsia="Helvetica Neue" w:hAnsi="Helvetica Neue"/>
          <w:sz w:val="19.581588745117188"/>
          <w:szCs w:val="19.581588745117188"/>
          <w:rtl w:val="0"/>
        </w:rPr>
        <w:t xml:space="preserve">2.3. Compliance with Law. Licensee shall use the Software in compliance with all applicable law.</w:t>
      </w:r>
      <w:r w:rsidDel="00000000" w:rsidR="00000000" w:rsidRPr="00000000">
        <w:rPr>
          <w:rtl w:val="0"/>
        </w:rPr>
      </w:r>
    </w:p>
    <w:p w:rsidR="00000000" w:rsidDel="00000000" w:rsidP="00000000" w:rsidRDefault="00000000" w:rsidRPr="00000000" w14:paraId="0000000D">
      <w:pPr>
        <w:widowControl w:val="0"/>
        <w:spacing w:before="7.4566650390625" w:line="245.5016040802002" w:lineRule="auto"/>
        <w:ind w:left="8.22418212890625" w:right="101.434326171875" w:firstLine="9.790802001953125"/>
        <w:rPr>
          <w:rFonts w:ascii="Helvetica Neue" w:cs="Helvetica Neue" w:eastAsia="Helvetica Neue" w:hAnsi="Helvetica Neue"/>
          <w:sz w:val="19.581588745117188"/>
          <w:szCs w:val="19.581588745117188"/>
        </w:rPr>
      </w:pPr>
      <w:r w:rsidDel="00000000" w:rsidR="00000000" w:rsidRPr="00000000">
        <w:rPr>
          <w:rFonts w:ascii="Helvetica Neue" w:cs="Helvetica Neue" w:eastAsia="Helvetica Neue" w:hAnsi="Helvetica Neue"/>
          <w:sz w:val="19.581588745117188"/>
          <w:szCs w:val="19.581588745117188"/>
          <w:rtl w:val="0"/>
        </w:rPr>
        <w:t xml:space="preserve">2.4 License Key. The Software may require a license key to execute. LICENSEE shall not use the Software with a license key obtained from a source other than LICENSOR. </w:t>
      </w:r>
    </w:p>
    <w:p w:rsidR="00000000" w:rsidDel="00000000" w:rsidP="00000000" w:rsidRDefault="00000000" w:rsidRPr="00000000" w14:paraId="0000000E">
      <w:pPr>
        <w:widowControl w:val="0"/>
        <w:spacing w:before="7.4554443359375" w:line="240" w:lineRule="auto"/>
        <w:ind w:left="18.014984130859375" w:firstLine="0"/>
        <w:rPr>
          <w:rFonts w:ascii="Helvetica Neue" w:cs="Helvetica Neue" w:eastAsia="Helvetica Neue" w:hAnsi="Helvetica Neue"/>
          <w:sz w:val="19.581588745117188"/>
          <w:szCs w:val="19.581588745117188"/>
        </w:rPr>
      </w:pPr>
      <w:r w:rsidDel="00000000" w:rsidR="00000000" w:rsidRPr="00000000">
        <w:rPr>
          <w:rFonts w:ascii="Helvetica Neue" w:cs="Helvetica Neue" w:eastAsia="Helvetica Neue" w:hAnsi="Helvetica Neue"/>
          <w:sz w:val="19.581588745117188"/>
          <w:szCs w:val="19.581588745117188"/>
          <w:rtl w:val="0"/>
        </w:rPr>
        <w:t xml:space="preserve">2.5  Bundles. LICENSOR offers certain products only as hardware and software bundles. For such products, the individual components of a bundled product may not be used separately. </w:t>
      </w:r>
    </w:p>
    <w:p w:rsidR="00000000" w:rsidDel="00000000" w:rsidP="00000000" w:rsidRDefault="00000000" w:rsidRPr="00000000" w14:paraId="0000000F">
      <w:pPr>
        <w:widowControl w:val="0"/>
        <w:spacing w:before="7.4554443359375" w:line="240" w:lineRule="auto"/>
        <w:ind w:left="18.014984130859375" w:firstLine="0"/>
        <w:rPr>
          <w:rFonts w:ascii="Helvetica Neue" w:cs="Helvetica Neue" w:eastAsia="Helvetica Neue" w:hAnsi="Helvetica Neue"/>
          <w:sz w:val="19.581588745117188"/>
          <w:szCs w:val="19.581588745117188"/>
        </w:rPr>
      </w:pPr>
      <w:r w:rsidDel="00000000" w:rsidR="00000000" w:rsidRPr="00000000">
        <w:rPr>
          <w:rFonts w:ascii="Helvetica Neue" w:cs="Helvetica Neue" w:eastAsia="Helvetica Neue" w:hAnsi="Helvetica Neue"/>
          <w:sz w:val="19.581588745117188"/>
          <w:szCs w:val="19.581588745117188"/>
          <w:rtl w:val="0"/>
        </w:rPr>
        <w:t xml:space="preserve">2.6</w:t>
      </w:r>
      <w:r w:rsidDel="00000000" w:rsidR="00000000" w:rsidRPr="00000000">
        <w:rPr>
          <w:rFonts w:ascii="Helvetica Neue" w:cs="Helvetica Neue" w:eastAsia="Helvetica Neue" w:hAnsi="Helvetica Neue"/>
          <w:sz w:val="19.581588745117188"/>
          <w:szCs w:val="19.581588745117188"/>
          <w:rtl w:val="0"/>
        </w:rPr>
        <w:t xml:space="preserve"> LICENSEE acknowledges that LICENSOR may modify or discontinue, temporarily or permanently, the Software or related products, services, or any portion thereof, with or without notice. </w:t>
      </w:r>
      <w:r w:rsidDel="00000000" w:rsidR="00000000" w:rsidRPr="00000000">
        <w:rPr>
          <w:rtl w:val="0"/>
        </w:rPr>
      </w:r>
    </w:p>
    <w:p w:rsidR="00000000" w:rsidDel="00000000" w:rsidP="00000000" w:rsidRDefault="00000000" w:rsidRPr="00000000" w14:paraId="00000010">
      <w:pPr>
        <w:widowControl w:val="0"/>
        <w:spacing w:before="7.4554443359375" w:line="240" w:lineRule="auto"/>
        <w:ind w:left="18.014984130859375" w:firstLine="0"/>
        <w:rPr>
          <w:rFonts w:ascii="Helvetica Neue" w:cs="Helvetica Neue" w:eastAsia="Helvetica Neue" w:hAnsi="Helvetica Neue"/>
          <w:b w:val="1"/>
          <w:sz w:val="21.539749145507812"/>
          <w:szCs w:val="21.539749145507812"/>
        </w:rPr>
      </w:pPr>
      <w:r w:rsidDel="00000000" w:rsidR="00000000" w:rsidRPr="00000000">
        <w:rPr>
          <w:rtl w:val="0"/>
        </w:rPr>
      </w:r>
    </w:p>
    <w:p w:rsidR="00000000" w:rsidDel="00000000" w:rsidP="00000000" w:rsidRDefault="00000000" w:rsidRPr="00000000" w14:paraId="00000011">
      <w:pPr>
        <w:widowControl w:val="0"/>
        <w:spacing w:before="7.4554443359375" w:line="240" w:lineRule="auto"/>
        <w:ind w:left="18.014984130859375" w:firstLine="0"/>
        <w:rPr>
          <w:rFonts w:ascii="Helvetica Neue" w:cs="Helvetica Neue" w:eastAsia="Helvetica Neue" w:hAnsi="Helvetica Neue"/>
          <w:b w:val="1"/>
          <w:i w:val="0"/>
          <w:smallCaps w:val="0"/>
          <w:strike w:val="0"/>
          <w:color w:val="000000"/>
          <w:sz w:val="21.539749145507812"/>
          <w:szCs w:val="21.539749145507812"/>
          <w:u w:val="none"/>
          <w:shd w:fill="auto" w:val="clear"/>
          <w:vertAlign w:val="baseline"/>
        </w:rPr>
      </w:pPr>
      <w:r w:rsidDel="00000000" w:rsidR="00000000" w:rsidRPr="00000000">
        <w:rPr>
          <w:rFonts w:ascii="Helvetica Neue" w:cs="Helvetica Neue" w:eastAsia="Helvetica Neue" w:hAnsi="Helvetica Neue"/>
          <w:b w:val="1"/>
          <w:sz w:val="21.539749145507812"/>
          <w:szCs w:val="21.539749145507812"/>
          <w:rtl w:val="0"/>
        </w:rPr>
        <w:t xml:space="preserve">3</w:t>
      </w:r>
      <w:r w:rsidDel="00000000" w:rsidR="00000000" w:rsidRPr="00000000">
        <w:rPr>
          <w:rFonts w:ascii="Helvetica Neue" w:cs="Helvetica Neue" w:eastAsia="Helvetica Neue" w:hAnsi="Helvetica Neue"/>
          <w:b w:val="1"/>
          <w:i w:val="0"/>
          <w:smallCaps w:val="0"/>
          <w:strike w:val="0"/>
          <w:color w:val="000000"/>
          <w:sz w:val="21.539749145507812"/>
          <w:szCs w:val="21.539749145507812"/>
          <w:u w:val="none"/>
          <w:shd w:fill="auto" w:val="clear"/>
          <w:vertAlign w:val="baseline"/>
          <w:rtl w:val="0"/>
        </w:rPr>
        <w:t xml:space="preserve">. </w:t>
      </w:r>
      <w:r w:rsidDel="00000000" w:rsidR="00000000" w:rsidRPr="00000000">
        <w:rPr>
          <w:rFonts w:ascii="Helvetica Neue" w:cs="Helvetica Neue" w:eastAsia="Helvetica Neue" w:hAnsi="Helvetica Neue"/>
          <w:b w:val="1"/>
          <w:sz w:val="21.539749145507812"/>
          <w:szCs w:val="21.539749145507812"/>
          <w:rtl w:val="0"/>
        </w:rPr>
        <w:t xml:space="preserve">TERM AND TERMINATION</w:t>
      </w:r>
      <w:r w:rsidDel="00000000" w:rsidR="00000000" w:rsidRPr="00000000">
        <w:rPr>
          <w:rFonts w:ascii="Helvetica Neue" w:cs="Helvetica Neue" w:eastAsia="Helvetica Neue" w:hAnsi="Helvetica Neue"/>
          <w:b w:val="1"/>
          <w:i w:val="0"/>
          <w:smallCaps w:val="0"/>
          <w:strike w:val="0"/>
          <w:color w:val="000000"/>
          <w:sz w:val="21.539749145507812"/>
          <w:szCs w:val="21.539749145507812"/>
          <w:u w:val="none"/>
          <w:shd w:fill="auto" w:val="clear"/>
          <w:vertAlign w:val="baseline"/>
          <w:rtl w:val="0"/>
        </w:rPr>
        <w:t xml:space="preserv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42138671875" w:line="245.5015754699707" w:lineRule="auto"/>
        <w:ind w:left="3.328857421875" w:right="171.146240234375" w:firstLine="4.503631591796875"/>
        <w:jc w:val="left"/>
        <w:rPr>
          <w:rFonts w:ascii="Helvetica Neue" w:cs="Helvetica Neue" w:eastAsia="Helvetica Neue" w:hAnsi="Helvetica Neue"/>
          <w:b w:val="0"/>
          <w:i w:val="0"/>
          <w:smallCaps w:val="0"/>
          <w:strike w:val="0"/>
          <w:color w:val="000000"/>
          <w:sz w:val="19.581588745117188"/>
          <w:szCs w:val="19.581588745117188"/>
          <w:u w:val="none"/>
          <w:shd w:fill="auto" w:val="clear"/>
          <w:vertAlign w:val="baseline"/>
        </w:rPr>
      </w:pPr>
      <w:r w:rsidDel="00000000" w:rsidR="00000000" w:rsidRPr="00000000">
        <w:rPr>
          <w:rFonts w:ascii="Helvetica Neue" w:cs="Helvetica Neue" w:eastAsia="Helvetica Neue" w:hAnsi="Helvetica Neue"/>
          <w:sz w:val="19.581588745117188"/>
          <w:szCs w:val="19.581588745117188"/>
          <w:rtl w:val="0"/>
        </w:rPr>
        <w:t xml:space="preserve">3</w:t>
      </w:r>
      <w:r w:rsidDel="00000000" w:rsidR="00000000" w:rsidRPr="00000000">
        <w:rPr>
          <w:rFonts w:ascii="Helvetica Neue" w:cs="Helvetica Neue" w:eastAsia="Helvetica Neue" w:hAnsi="Helvetica Neue"/>
          <w:b w:val="0"/>
          <w:i w:val="0"/>
          <w:smallCaps w:val="0"/>
          <w:strike w:val="0"/>
          <w:color w:val="000000"/>
          <w:sz w:val="19.581588745117188"/>
          <w:szCs w:val="19.581588745117188"/>
          <w:u w:val="none"/>
          <w:shd w:fill="auto" w:val="clear"/>
          <w:vertAlign w:val="baseline"/>
          <w:rtl w:val="0"/>
        </w:rPr>
        <w:t xml:space="preserve">.1. Expiration. If the Software contains a timed exp</w:t>
      </w:r>
      <w:r w:rsidDel="00000000" w:rsidR="00000000" w:rsidRPr="00000000">
        <w:rPr>
          <w:rFonts w:ascii="Helvetica Neue" w:cs="Helvetica Neue" w:eastAsia="Helvetica Neue" w:hAnsi="Helvetica Neue"/>
          <w:sz w:val="19.581588745117188"/>
          <w:szCs w:val="19.581588745117188"/>
          <w:rtl w:val="0"/>
        </w:rPr>
        <w:t xml:space="preserve">iration feature, t</w:t>
      </w:r>
      <w:r w:rsidDel="00000000" w:rsidR="00000000" w:rsidRPr="00000000">
        <w:rPr>
          <w:rFonts w:ascii="Helvetica Neue" w:cs="Helvetica Neue" w:eastAsia="Helvetica Neue" w:hAnsi="Helvetica Neue"/>
          <w:b w:val="0"/>
          <w:i w:val="0"/>
          <w:smallCaps w:val="0"/>
          <w:strike w:val="0"/>
          <w:color w:val="000000"/>
          <w:sz w:val="19.581588745117188"/>
          <w:szCs w:val="19.581588745117188"/>
          <w:u w:val="none"/>
          <w:shd w:fill="auto" w:val="clear"/>
          <w:vertAlign w:val="baseline"/>
          <w:rtl w:val="0"/>
        </w:rPr>
        <w:t xml:space="preserve">he term of the license granted under this Agreement will be set b</w:t>
      </w:r>
      <w:r w:rsidDel="00000000" w:rsidR="00000000" w:rsidRPr="00000000">
        <w:rPr>
          <w:rFonts w:ascii="Helvetica Neue" w:cs="Helvetica Neue" w:eastAsia="Helvetica Neue" w:hAnsi="Helvetica Neue"/>
          <w:sz w:val="19.581588745117188"/>
          <w:szCs w:val="19.581588745117188"/>
          <w:rtl w:val="0"/>
        </w:rPr>
        <w:t xml:space="preserve">y that feature, and will end as determined by that feature</w:t>
      </w:r>
      <w:r w:rsidDel="00000000" w:rsidR="00000000" w:rsidRPr="00000000">
        <w:rPr>
          <w:rFonts w:ascii="Helvetica Neue" w:cs="Helvetica Neue" w:eastAsia="Helvetica Neue" w:hAnsi="Helvetica Neue"/>
          <w:b w:val="0"/>
          <w:i w:val="0"/>
          <w:smallCaps w:val="0"/>
          <w:strike w:val="0"/>
          <w:color w:val="000000"/>
          <w:sz w:val="19.581588745117188"/>
          <w:szCs w:val="19.581588745117188"/>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19.581588745117188"/>
          <w:szCs w:val="19.581588745117188"/>
          <w:u w:val="none"/>
          <w:shd w:fill="auto" w:val="clear"/>
          <w:vertAlign w:val="baseline"/>
          <w:rtl w:val="0"/>
        </w:rPr>
        <w:t xml:space="preserve">If the Software does not contain a timed expiration feature, th</w:t>
      </w:r>
      <w:r w:rsidDel="00000000" w:rsidR="00000000" w:rsidRPr="00000000">
        <w:rPr>
          <w:rFonts w:ascii="Helvetica Neue" w:cs="Helvetica Neue" w:eastAsia="Helvetica Neue" w:hAnsi="Helvetica Neue"/>
          <w:sz w:val="19.581588745117188"/>
          <w:szCs w:val="19.581588745117188"/>
          <w:rtl w:val="0"/>
        </w:rPr>
        <w:t xml:space="preserve">e licenses granted hereunder will continue unless and until terminated as described below.</w:t>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530029296875" w:line="245.50354957580566" w:lineRule="auto"/>
        <w:ind w:left="16.252593994140625" w:right="464.476318359375" w:hanging="8.42010498046875"/>
        <w:jc w:val="left"/>
        <w:rPr>
          <w:rFonts w:ascii="Helvetica Neue" w:cs="Helvetica Neue" w:eastAsia="Helvetica Neue" w:hAnsi="Helvetica Neue"/>
          <w:b w:val="0"/>
          <w:i w:val="0"/>
          <w:smallCaps w:val="0"/>
          <w:strike w:val="0"/>
          <w:color w:val="000000"/>
          <w:sz w:val="19.581588745117188"/>
          <w:szCs w:val="19.581588745117188"/>
          <w:u w:val="none"/>
          <w:shd w:fill="auto" w:val="clear"/>
          <w:vertAlign w:val="baseline"/>
        </w:rPr>
      </w:pPr>
      <w:r w:rsidDel="00000000" w:rsidR="00000000" w:rsidRPr="00000000">
        <w:rPr>
          <w:rFonts w:ascii="Helvetica Neue" w:cs="Helvetica Neue" w:eastAsia="Helvetica Neue" w:hAnsi="Helvetica Neue"/>
          <w:sz w:val="19.581588745117188"/>
          <w:szCs w:val="19.581588745117188"/>
          <w:rtl w:val="0"/>
        </w:rPr>
        <w:t xml:space="preserve">3</w:t>
      </w:r>
      <w:r w:rsidDel="00000000" w:rsidR="00000000" w:rsidRPr="00000000">
        <w:rPr>
          <w:rFonts w:ascii="Helvetica Neue" w:cs="Helvetica Neue" w:eastAsia="Helvetica Neue" w:hAnsi="Helvetica Neue"/>
          <w:b w:val="0"/>
          <w:i w:val="0"/>
          <w:smallCaps w:val="0"/>
          <w:strike w:val="0"/>
          <w:color w:val="000000"/>
          <w:sz w:val="19.581588745117188"/>
          <w:szCs w:val="19.581588745117188"/>
          <w:u w:val="none"/>
          <w:shd w:fill="auto" w:val="clear"/>
          <w:vertAlign w:val="baseline"/>
          <w:rtl w:val="0"/>
        </w:rPr>
        <w:t xml:space="preserve">.2. Termination. LICENSOR may terminate this Agreement </w:t>
      </w:r>
      <w:r w:rsidDel="00000000" w:rsidR="00000000" w:rsidRPr="00000000">
        <w:rPr>
          <w:rFonts w:ascii="Helvetica Neue" w:cs="Helvetica Neue" w:eastAsia="Helvetica Neue" w:hAnsi="Helvetica Neue"/>
          <w:sz w:val="19.581588745117188"/>
          <w:szCs w:val="19.581588745117188"/>
          <w:rtl w:val="0"/>
        </w:rPr>
        <w:t xml:space="preserve">if LICENSOR generally discontinues support for the Software</w:t>
      </w:r>
      <w:r w:rsidDel="00000000" w:rsidR="00000000" w:rsidRPr="00000000">
        <w:rPr>
          <w:rFonts w:ascii="Helvetica Neue" w:cs="Helvetica Neue" w:eastAsia="Helvetica Neue" w:hAnsi="Helvetica Neue"/>
          <w:b w:val="0"/>
          <w:i w:val="0"/>
          <w:smallCaps w:val="0"/>
          <w:strike w:val="0"/>
          <w:color w:val="000000"/>
          <w:sz w:val="19.581588745117188"/>
          <w:szCs w:val="19.581588745117188"/>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19.581588745117188"/>
          <w:szCs w:val="19.581588745117188"/>
          <w:u w:val="none"/>
          <w:shd w:fill="auto" w:val="clear"/>
          <w:vertAlign w:val="baseline"/>
          <w:rtl w:val="0"/>
        </w:rPr>
        <w:t xml:space="preserv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51171875" w:line="245.5023193359375" w:lineRule="auto"/>
        <w:ind w:left="7.832489013671875" w:right="243.988037109375" w:hanging="0.1959228515625"/>
        <w:jc w:val="left"/>
        <w:rPr>
          <w:rFonts w:ascii="Helvetica Neue" w:cs="Helvetica Neue" w:eastAsia="Helvetica Neue" w:hAnsi="Helvetica Neue"/>
          <w:b w:val="0"/>
          <w:i w:val="0"/>
          <w:smallCaps w:val="0"/>
          <w:strike w:val="0"/>
          <w:color w:val="000000"/>
          <w:sz w:val="19.581588745117188"/>
          <w:szCs w:val="19.581588745117188"/>
          <w:u w:val="none"/>
          <w:shd w:fill="auto" w:val="clear"/>
          <w:vertAlign w:val="baseline"/>
        </w:rPr>
      </w:pPr>
      <w:r w:rsidDel="00000000" w:rsidR="00000000" w:rsidRPr="00000000">
        <w:rPr>
          <w:rFonts w:ascii="Helvetica Neue" w:cs="Helvetica Neue" w:eastAsia="Helvetica Neue" w:hAnsi="Helvetica Neue"/>
          <w:sz w:val="19.581588745117188"/>
          <w:szCs w:val="19.581588745117188"/>
          <w:rtl w:val="0"/>
        </w:rPr>
        <w:t xml:space="preserve">3</w:t>
      </w:r>
      <w:r w:rsidDel="00000000" w:rsidR="00000000" w:rsidRPr="00000000">
        <w:rPr>
          <w:rFonts w:ascii="Helvetica Neue" w:cs="Helvetica Neue" w:eastAsia="Helvetica Neue" w:hAnsi="Helvetica Neue"/>
          <w:b w:val="0"/>
          <w:i w:val="0"/>
          <w:smallCaps w:val="0"/>
          <w:strike w:val="0"/>
          <w:color w:val="000000"/>
          <w:sz w:val="19.581588745117188"/>
          <w:szCs w:val="19.581588745117188"/>
          <w:u w:val="none"/>
          <w:shd w:fill="auto" w:val="clear"/>
          <w:vertAlign w:val="baseline"/>
          <w:rtl w:val="0"/>
        </w:rPr>
        <w:t xml:space="preserve">.3. Duty to Destroy. Within five (5) days </w:t>
      </w:r>
      <w:r w:rsidDel="00000000" w:rsidR="00000000" w:rsidRPr="00000000">
        <w:rPr>
          <w:rFonts w:ascii="Helvetica Neue" w:cs="Helvetica Neue" w:eastAsia="Helvetica Neue" w:hAnsi="Helvetica Neue"/>
          <w:sz w:val="19.581588745117188"/>
          <w:szCs w:val="19.581588745117188"/>
          <w:rtl w:val="0"/>
        </w:rPr>
        <w:t xml:space="preserve">after</w:t>
      </w:r>
      <w:r w:rsidDel="00000000" w:rsidR="00000000" w:rsidRPr="00000000">
        <w:rPr>
          <w:rFonts w:ascii="Helvetica Neue" w:cs="Helvetica Neue" w:eastAsia="Helvetica Neue" w:hAnsi="Helvetica Neue"/>
          <w:b w:val="0"/>
          <w:i w:val="0"/>
          <w:smallCaps w:val="0"/>
          <w:strike w:val="0"/>
          <w:color w:val="000000"/>
          <w:sz w:val="19.581588745117188"/>
          <w:szCs w:val="19.581588745117188"/>
          <w:u w:val="none"/>
          <w:shd w:fill="auto" w:val="clear"/>
          <w:vertAlign w:val="baseline"/>
          <w:rtl w:val="0"/>
        </w:rPr>
        <w:t xml:space="preserve"> the termination of this Agreement or the license granted in this Agreement, LICENSEE will </w:t>
      </w:r>
      <w:r w:rsidDel="00000000" w:rsidR="00000000" w:rsidRPr="00000000">
        <w:rPr>
          <w:rFonts w:ascii="Helvetica Neue" w:cs="Helvetica Neue" w:eastAsia="Helvetica Neue" w:hAnsi="Helvetica Neue"/>
          <w:sz w:val="19.581588745117188"/>
          <w:szCs w:val="19.581588745117188"/>
          <w:rtl w:val="0"/>
        </w:rPr>
        <w:t xml:space="preserve">delete or destroy all copies of the Software in its possession or control</w:t>
      </w:r>
      <w:r w:rsidDel="00000000" w:rsidR="00000000" w:rsidRPr="00000000">
        <w:rPr>
          <w:rFonts w:ascii="Helvetica Neue" w:cs="Helvetica Neue" w:eastAsia="Helvetica Neue" w:hAnsi="Helvetica Neue"/>
          <w:b w:val="0"/>
          <w:i w:val="0"/>
          <w:smallCaps w:val="0"/>
          <w:strike w:val="0"/>
          <w:color w:val="000000"/>
          <w:sz w:val="19.581588745117188"/>
          <w:szCs w:val="19.581588745117188"/>
          <w:u w:val="none"/>
          <w:shd w:fill="auto" w:val="clear"/>
          <w:vertAlign w:val="baseline"/>
          <w:rtl w:val="0"/>
        </w:rPr>
        <w:t xml:space="preserv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51171875" w:line="245.5023193359375" w:lineRule="auto"/>
        <w:ind w:left="7.832489013671875" w:right="243.988037109375" w:hanging="0.1959228515625"/>
        <w:jc w:val="left"/>
        <w:rPr>
          <w:rFonts w:ascii="Helvetica Neue" w:cs="Helvetica Neue" w:eastAsia="Helvetica Neue" w:hAnsi="Helvetica Neue"/>
          <w:b w:val="0"/>
          <w:i w:val="0"/>
          <w:smallCaps w:val="0"/>
          <w:strike w:val="0"/>
          <w:color w:val="000000"/>
          <w:sz w:val="19.581588745117188"/>
          <w:szCs w:val="19.581588745117188"/>
          <w:u w:val="none"/>
          <w:shd w:fill="auto" w:val="clear"/>
          <w:vertAlign w:val="baseline"/>
        </w:rPr>
      </w:pPr>
      <w:r w:rsidDel="00000000" w:rsidR="00000000" w:rsidRPr="00000000">
        <w:rPr>
          <w:rFonts w:ascii="Helvetica Neue" w:cs="Helvetica Neue" w:eastAsia="Helvetica Neue" w:hAnsi="Helvetica Neue"/>
          <w:sz w:val="19.581588745117188"/>
          <w:szCs w:val="19.581588745117188"/>
          <w:rtl w:val="0"/>
        </w:rPr>
        <w:t xml:space="preserve">3.4 Effect of Termination. Upon expiration or termination of this Agreement, all licenses granted to LICENSEE will cease in effect</w:t>
      </w:r>
      <w:r w:rsidDel="00000000" w:rsidR="00000000" w:rsidRPr="00000000">
        <w:rPr>
          <w:rFonts w:ascii="Helvetica Neue" w:cs="Helvetica Neue" w:eastAsia="Helvetica Neue" w:hAnsi="Helvetica Neue"/>
          <w:b w:val="0"/>
          <w:i w:val="0"/>
          <w:smallCaps w:val="0"/>
          <w:strike w:val="0"/>
          <w:color w:val="000000"/>
          <w:sz w:val="19.581588745117188"/>
          <w:szCs w:val="19.581588745117188"/>
          <w:u w:val="none"/>
          <w:shd w:fill="auto" w:val="clear"/>
          <w:vertAlign w:val="baseline"/>
          <w:rtl w:val="0"/>
        </w:rPr>
        <w:t xml:space="preserve">. </w:t>
      </w:r>
      <w:r w:rsidDel="00000000" w:rsidR="00000000" w:rsidRPr="00000000">
        <w:rPr>
          <w:rFonts w:ascii="Helvetica Neue" w:cs="Helvetica Neue" w:eastAsia="Helvetica Neue" w:hAnsi="Helvetica Neue"/>
          <w:sz w:val="19.581588745117188"/>
          <w:szCs w:val="19.581588745117188"/>
          <w:rtl w:val="0"/>
        </w:rPr>
        <w:t xml:space="preserve">Upon termination or expiration of this Agreement, the following provisions of this Agreement will survive: 2 (Limitations), 3.3 (Duty to Destroy), 4 (Disclaimers), and 5 (General Terms). </w:t>
      </w:r>
      <w:r w:rsidDel="00000000" w:rsidR="00000000" w:rsidRPr="00000000">
        <w:rPr>
          <w:rFonts w:ascii="Helvetica Neue" w:cs="Helvetica Neue" w:eastAsia="Helvetica Neue" w:hAnsi="Helvetica Neue"/>
          <w:b w:val="0"/>
          <w:i w:val="0"/>
          <w:smallCaps w:val="0"/>
          <w:strike w:val="0"/>
          <w:color w:val="000000"/>
          <w:sz w:val="19.581588745117188"/>
          <w:szCs w:val="19.581588745117188"/>
          <w:u w:val="none"/>
          <w:shd w:fill="auto" w:val="clear"/>
          <w:vertAlign w:val="baseline"/>
          <w:rtl w:val="0"/>
        </w:rPr>
        <w:t xml:space="preserv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6219482421875" w:line="240" w:lineRule="auto"/>
        <w:ind w:left="9.37957763671875" w:right="0" w:firstLine="0"/>
        <w:jc w:val="left"/>
        <w:rPr>
          <w:rFonts w:ascii="Helvetica Neue" w:cs="Helvetica Neue" w:eastAsia="Helvetica Neue" w:hAnsi="Helvetica Neue"/>
          <w:b w:val="1"/>
          <w:i w:val="0"/>
          <w:smallCaps w:val="0"/>
          <w:strike w:val="0"/>
          <w:color w:val="000000"/>
          <w:sz w:val="21.539749145507812"/>
          <w:szCs w:val="21.539749145507812"/>
          <w:u w:val="none"/>
          <w:shd w:fill="auto" w:val="clear"/>
          <w:vertAlign w:val="baseline"/>
        </w:rPr>
      </w:pPr>
      <w:r w:rsidDel="00000000" w:rsidR="00000000" w:rsidRPr="00000000">
        <w:rPr>
          <w:rFonts w:ascii="Helvetica Neue" w:cs="Helvetica Neue" w:eastAsia="Helvetica Neue" w:hAnsi="Helvetica Neue"/>
          <w:b w:val="1"/>
          <w:sz w:val="21.539749145507812"/>
          <w:szCs w:val="21.539749145507812"/>
          <w:rtl w:val="0"/>
        </w:rPr>
        <w:t xml:space="preserve">4</w:t>
      </w:r>
      <w:r w:rsidDel="00000000" w:rsidR="00000000" w:rsidRPr="00000000">
        <w:rPr>
          <w:rFonts w:ascii="Helvetica Neue" w:cs="Helvetica Neue" w:eastAsia="Helvetica Neue" w:hAnsi="Helvetica Neue"/>
          <w:b w:val="1"/>
          <w:i w:val="0"/>
          <w:smallCaps w:val="0"/>
          <w:strike w:val="0"/>
          <w:color w:val="000000"/>
          <w:sz w:val="21.539749145507812"/>
          <w:szCs w:val="21.539749145507812"/>
          <w:u w:val="none"/>
          <w:shd w:fill="auto" w:val="clear"/>
          <w:vertAlign w:val="baseline"/>
          <w:rtl w:val="0"/>
        </w:rPr>
        <w:t xml:space="preserve">. </w:t>
      </w:r>
      <w:r w:rsidDel="00000000" w:rsidR="00000000" w:rsidRPr="00000000">
        <w:rPr>
          <w:rFonts w:ascii="Helvetica Neue" w:cs="Helvetica Neue" w:eastAsia="Helvetica Neue" w:hAnsi="Helvetica Neue"/>
          <w:b w:val="1"/>
          <w:sz w:val="21.539749145507812"/>
          <w:szCs w:val="21.539749145507812"/>
          <w:rtl w:val="0"/>
        </w:rPr>
        <w:t xml:space="preserve">DISCLAIMERS</w:t>
      </w:r>
      <w:r w:rsidDel="00000000" w:rsidR="00000000" w:rsidRPr="00000000">
        <w:rPr>
          <w:rFonts w:ascii="Helvetica Neue" w:cs="Helvetica Neue" w:eastAsia="Helvetica Neue" w:hAnsi="Helvetica Neue"/>
          <w:b w:val="1"/>
          <w:i w:val="0"/>
          <w:smallCaps w:val="0"/>
          <w:strike w:val="0"/>
          <w:color w:val="000000"/>
          <w:sz w:val="21.539749145507812"/>
          <w:szCs w:val="21.539749145507812"/>
          <w:u w:val="none"/>
          <w:shd w:fill="auto" w:val="clear"/>
          <w:vertAlign w:val="baseline"/>
          <w:rtl w:val="0"/>
        </w:rPr>
        <w:t xml:space="preserv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41879272460938" w:line="240" w:lineRule="auto"/>
        <w:ind w:left="10.769805908203125" w:right="0" w:firstLine="0"/>
        <w:jc w:val="left"/>
        <w:rPr>
          <w:rFonts w:ascii="Helvetica Neue" w:cs="Helvetica Neue" w:eastAsia="Helvetica Neue" w:hAnsi="Helvetica Neue"/>
          <w:b w:val="0"/>
          <w:i w:val="0"/>
          <w:smallCaps w:val="0"/>
          <w:strike w:val="0"/>
          <w:color w:val="000000"/>
          <w:sz w:val="19.581588745117188"/>
          <w:szCs w:val="19.581588745117188"/>
          <w:u w:val="none"/>
          <w:shd w:fill="auto" w:val="clear"/>
          <w:vertAlign w:val="baseline"/>
        </w:rPr>
      </w:pPr>
      <w:r w:rsidDel="00000000" w:rsidR="00000000" w:rsidRPr="00000000">
        <w:rPr>
          <w:rFonts w:ascii="Helvetica Neue" w:cs="Helvetica Neue" w:eastAsia="Helvetica Neue" w:hAnsi="Helvetica Neue"/>
          <w:sz w:val="19.581588745117188"/>
          <w:szCs w:val="19.581588745117188"/>
          <w:rtl w:val="0"/>
        </w:rPr>
        <w:t xml:space="preserve">4</w:t>
      </w:r>
      <w:r w:rsidDel="00000000" w:rsidR="00000000" w:rsidRPr="00000000">
        <w:rPr>
          <w:rFonts w:ascii="Helvetica Neue" w:cs="Helvetica Neue" w:eastAsia="Helvetica Neue" w:hAnsi="Helvetica Neue"/>
          <w:b w:val="0"/>
          <w:i w:val="0"/>
          <w:smallCaps w:val="0"/>
          <w:strike w:val="0"/>
          <w:color w:val="000000"/>
          <w:sz w:val="19.581588745117188"/>
          <w:szCs w:val="19.581588745117188"/>
          <w:u w:val="none"/>
          <w:shd w:fill="auto" w:val="clear"/>
          <w:vertAlign w:val="baseline"/>
          <w:rtl w:val="0"/>
        </w:rPr>
        <w:t xml:space="preserve">.1. No Warranty. THE SOFTWARE IS PROVIDED “AS IS”. LICENSOR MAKES NO REPRESENTATION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50183296203613" w:lineRule="auto"/>
        <w:ind w:left="3.328857421875" w:right="787.572021484375" w:firstLine="5.091094970703125"/>
        <w:jc w:val="left"/>
        <w:rPr>
          <w:rFonts w:ascii="Helvetica Neue" w:cs="Helvetica Neue" w:eastAsia="Helvetica Neue" w:hAnsi="Helvetica Neue"/>
          <w:b w:val="0"/>
          <w:i w:val="0"/>
          <w:smallCaps w:val="0"/>
          <w:strike w:val="0"/>
          <w:color w:val="000000"/>
          <w:sz w:val="19.581588745117188"/>
          <w:szCs w:val="19.58158874511718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9.581588745117188"/>
          <w:szCs w:val="19.581588745117188"/>
          <w:u w:val="none"/>
          <w:shd w:fill="auto" w:val="clear"/>
          <w:vertAlign w:val="baseline"/>
          <w:rtl w:val="0"/>
        </w:rPr>
        <w:t xml:space="preserve">OR WARRANTY OF ANY KIND, EXPRESS OR IMPLIED, ABOUT THE SOFTWARE, INCLUDING,  WITHOUT LIMITATION, ANY IMPLIED WARRANTY OF MERCHANTABILITY, FITNESS FOR A  PARTICULAR PURPOSE OR NON-INFRINGEMENT.  LICENSOR EXPRESSLY DISCLAIMS ALL SUCH WARRANTIES.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44580078125" w:line="245.5026626586914" w:lineRule="auto"/>
        <w:ind w:left="8.22418212890625" w:right="474.66064453125" w:firstLine="2.545623779296875"/>
        <w:jc w:val="left"/>
        <w:rPr>
          <w:rFonts w:ascii="Helvetica Neue" w:cs="Helvetica Neue" w:eastAsia="Helvetica Neue" w:hAnsi="Helvetica Neue"/>
          <w:b w:val="0"/>
          <w:i w:val="0"/>
          <w:smallCaps w:val="0"/>
          <w:strike w:val="0"/>
          <w:color w:val="000000"/>
          <w:sz w:val="19.581588745117188"/>
          <w:szCs w:val="19.581588745117188"/>
          <w:u w:val="none"/>
          <w:shd w:fill="auto" w:val="clear"/>
          <w:vertAlign w:val="baseline"/>
        </w:rPr>
      </w:pPr>
      <w:r w:rsidDel="00000000" w:rsidR="00000000" w:rsidRPr="00000000">
        <w:rPr>
          <w:rFonts w:ascii="Helvetica Neue" w:cs="Helvetica Neue" w:eastAsia="Helvetica Neue" w:hAnsi="Helvetica Neue"/>
          <w:sz w:val="19.581588745117188"/>
          <w:szCs w:val="19.581588745117188"/>
          <w:rtl w:val="0"/>
        </w:rPr>
        <w:t xml:space="preserve">4</w:t>
      </w:r>
      <w:r w:rsidDel="00000000" w:rsidR="00000000" w:rsidRPr="00000000">
        <w:rPr>
          <w:rFonts w:ascii="Helvetica Neue" w:cs="Helvetica Neue" w:eastAsia="Helvetica Neue" w:hAnsi="Helvetica Neue"/>
          <w:b w:val="0"/>
          <w:i w:val="0"/>
          <w:smallCaps w:val="0"/>
          <w:strike w:val="0"/>
          <w:color w:val="000000"/>
          <w:sz w:val="19.581588745117188"/>
          <w:szCs w:val="19.581588745117188"/>
          <w:u w:val="none"/>
          <w:shd w:fill="auto" w:val="clear"/>
          <w:vertAlign w:val="baseline"/>
          <w:rtl w:val="0"/>
        </w:rPr>
        <w:t xml:space="preserve">.2. Limitation on Liability. LICENSOR IS NOT LIABLE FOR ANY CONSEQUENTIAL, INCIDENTAL,  SPECIAL OR INDIRECT DAMAGES ARISING OUT OF THIS AGREEMENT (WHETHER OR NOT  LICENSOR WAS SPECIFICALLY INFORMED OF THE POSSIBILITY OF SUCH DAMAGES), OR ANY  EXEMPLARY OR PUNITIVE DAMAGES.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614013671875" w:line="240" w:lineRule="auto"/>
        <w:ind w:left="3.994598388671875" w:right="0" w:firstLine="0"/>
        <w:jc w:val="left"/>
        <w:rPr>
          <w:rFonts w:ascii="Helvetica Neue" w:cs="Helvetica Neue" w:eastAsia="Helvetica Neue" w:hAnsi="Helvetica Neue"/>
          <w:b w:val="1"/>
          <w:i w:val="0"/>
          <w:smallCaps w:val="0"/>
          <w:strike w:val="0"/>
          <w:color w:val="000000"/>
          <w:sz w:val="21.539749145507812"/>
          <w:szCs w:val="21.539749145507812"/>
          <w:u w:val="none"/>
          <w:shd w:fill="auto" w:val="clear"/>
          <w:vertAlign w:val="baseline"/>
        </w:rPr>
      </w:pPr>
      <w:r w:rsidDel="00000000" w:rsidR="00000000" w:rsidRPr="00000000">
        <w:rPr>
          <w:rFonts w:ascii="Helvetica Neue" w:cs="Helvetica Neue" w:eastAsia="Helvetica Neue" w:hAnsi="Helvetica Neue"/>
          <w:b w:val="1"/>
          <w:sz w:val="21.539749145507812"/>
          <w:szCs w:val="21.539749145507812"/>
          <w:rtl w:val="0"/>
        </w:rPr>
        <w:t xml:space="preserve">5</w:t>
      </w:r>
      <w:r w:rsidDel="00000000" w:rsidR="00000000" w:rsidRPr="00000000">
        <w:rPr>
          <w:rFonts w:ascii="Helvetica Neue" w:cs="Helvetica Neue" w:eastAsia="Helvetica Neue" w:hAnsi="Helvetica Neue"/>
          <w:b w:val="1"/>
          <w:i w:val="0"/>
          <w:smallCaps w:val="0"/>
          <w:strike w:val="0"/>
          <w:color w:val="000000"/>
          <w:sz w:val="21.539749145507812"/>
          <w:szCs w:val="21.539749145507812"/>
          <w:u w:val="none"/>
          <w:shd w:fill="auto" w:val="clear"/>
          <w:vertAlign w:val="baseline"/>
          <w:rtl w:val="0"/>
        </w:rPr>
        <w:t xml:space="preserve">. GENERAL TERMS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4189453125" w:line="245.50183296203613" w:lineRule="auto"/>
        <w:ind w:left="7.04925537109375" w:right="197.18994140625" w:firstLine="1.76239013671875"/>
        <w:jc w:val="left"/>
        <w:rPr>
          <w:rFonts w:ascii="Helvetica Neue" w:cs="Helvetica Neue" w:eastAsia="Helvetica Neue" w:hAnsi="Helvetica Neue"/>
          <w:b w:val="0"/>
          <w:i w:val="0"/>
          <w:smallCaps w:val="0"/>
          <w:strike w:val="0"/>
          <w:color w:val="000000"/>
          <w:sz w:val="19.581588745117188"/>
          <w:szCs w:val="19.581588745117188"/>
          <w:u w:val="none"/>
          <w:shd w:fill="auto" w:val="clear"/>
          <w:vertAlign w:val="baseline"/>
        </w:rPr>
      </w:pPr>
      <w:r w:rsidDel="00000000" w:rsidR="00000000" w:rsidRPr="00000000">
        <w:rPr>
          <w:rFonts w:ascii="Helvetica Neue" w:cs="Helvetica Neue" w:eastAsia="Helvetica Neue" w:hAnsi="Helvetica Neue"/>
          <w:sz w:val="19.581588745117188"/>
          <w:szCs w:val="19.581588745117188"/>
          <w:rtl w:val="0"/>
        </w:rPr>
        <w:t xml:space="preserve">5</w:t>
      </w:r>
      <w:r w:rsidDel="00000000" w:rsidR="00000000" w:rsidRPr="00000000">
        <w:rPr>
          <w:rFonts w:ascii="Helvetica Neue" w:cs="Helvetica Neue" w:eastAsia="Helvetica Neue" w:hAnsi="Helvetica Neue"/>
          <w:b w:val="0"/>
          <w:i w:val="0"/>
          <w:smallCaps w:val="0"/>
          <w:strike w:val="0"/>
          <w:color w:val="000000"/>
          <w:sz w:val="19.581588745117188"/>
          <w:szCs w:val="19.581588745117188"/>
          <w:u w:val="none"/>
          <w:shd w:fill="auto" w:val="clear"/>
          <w:vertAlign w:val="baseline"/>
          <w:rtl w:val="0"/>
        </w:rPr>
        <w:t xml:space="preserve">.1. Entire Agreement. This Agreement contains the entire agreement between the parties and  supersedes all previous agreements or representations (written and oral) between the parties regarding  its subject matter.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5849609375" w:line="245.50432205200195" w:lineRule="auto"/>
        <w:ind w:left="13.511199951171875" w:right="146.0791015625" w:hanging="4.699554443359375"/>
        <w:jc w:val="left"/>
        <w:rPr>
          <w:rFonts w:ascii="Helvetica Neue" w:cs="Helvetica Neue" w:eastAsia="Helvetica Neue" w:hAnsi="Helvetica Neue"/>
          <w:b w:val="0"/>
          <w:i w:val="0"/>
          <w:smallCaps w:val="0"/>
          <w:strike w:val="0"/>
          <w:color w:val="000000"/>
          <w:sz w:val="19.581588745117188"/>
          <w:szCs w:val="19.581588745117188"/>
          <w:u w:val="none"/>
          <w:shd w:fill="auto" w:val="clear"/>
          <w:vertAlign w:val="baseline"/>
        </w:rPr>
      </w:pPr>
      <w:r w:rsidDel="00000000" w:rsidR="00000000" w:rsidRPr="00000000">
        <w:rPr>
          <w:rFonts w:ascii="Helvetica Neue" w:cs="Helvetica Neue" w:eastAsia="Helvetica Neue" w:hAnsi="Helvetica Neue"/>
          <w:sz w:val="19.581588745117188"/>
          <w:szCs w:val="19.581588745117188"/>
          <w:rtl w:val="0"/>
        </w:rPr>
        <w:t xml:space="preserve">5</w:t>
      </w:r>
      <w:r w:rsidDel="00000000" w:rsidR="00000000" w:rsidRPr="00000000">
        <w:rPr>
          <w:rFonts w:ascii="Helvetica Neue" w:cs="Helvetica Neue" w:eastAsia="Helvetica Neue" w:hAnsi="Helvetica Neue"/>
          <w:b w:val="0"/>
          <w:i w:val="0"/>
          <w:smallCaps w:val="0"/>
          <w:strike w:val="0"/>
          <w:color w:val="000000"/>
          <w:sz w:val="19.581588745117188"/>
          <w:szCs w:val="19.581588745117188"/>
          <w:u w:val="none"/>
          <w:shd w:fill="auto" w:val="clear"/>
          <w:vertAlign w:val="baseline"/>
          <w:rtl w:val="0"/>
        </w:rPr>
        <w:t xml:space="preserve">.2. Unenforceability. LICENSOR may terminate this Agreement on written notice to LICENSEE if any of  its provisions is found by a court of competent jurisdiction or other valid tribunal to be invalid or  unenforceable.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462890625" w:line="245.50237655639648" w:lineRule="auto"/>
        <w:ind w:left="8.028411865234375" w:right="52.088623046875" w:firstLine="0.783233642578125"/>
        <w:jc w:val="left"/>
        <w:rPr>
          <w:rFonts w:ascii="Helvetica Neue" w:cs="Helvetica Neue" w:eastAsia="Helvetica Neue" w:hAnsi="Helvetica Neue"/>
          <w:b w:val="0"/>
          <w:i w:val="0"/>
          <w:smallCaps w:val="0"/>
          <w:strike w:val="0"/>
          <w:color w:val="000000"/>
          <w:sz w:val="19.581588745117188"/>
          <w:szCs w:val="19.581588745117188"/>
          <w:u w:val="none"/>
          <w:shd w:fill="auto" w:val="clear"/>
          <w:vertAlign w:val="baseline"/>
        </w:rPr>
      </w:pPr>
      <w:r w:rsidDel="00000000" w:rsidR="00000000" w:rsidRPr="00000000">
        <w:rPr>
          <w:rFonts w:ascii="Helvetica Neue" w:cs="Helvetica Neue" w:eastAsia="Helvetica Neue" w:hAnsi="Helvetica Neue"/>
          <w:sz w:val="19.581588745117188"/>
          <w:szCs w:val="19.581588745117188"/>
          <w:rtl w:val="0"/>
        </w:rPr>
        <w:t xml:space="preserve">5</w:t>
      </w:r>
      <w:r w:rsidDel="00000000" w:rsidR="00000000" w:rsidRPr="00000000">
        <w:rPr>
          <w:rFonts w:ascii="Helvetica Neue" w:cs="Helvetica Neue" w:eastAsia="Helvetica Neue" w:hAnsi="Helvetica Neue"/>
          <w:b w:val="0"/>
          <w:i w:val="0"/>
          <w:smallCaps w:val="0"/>
          <w:strike w:val="0"/>
          <w:color w:val="000000"/>
          <w:sz w:val="19.581588745117188"/>
          <w:szCs w:val="19.581588745117188"/>
          <w:u w:val="none"/>
          <w:shd w:fill="auto" w:val="clear"/>
          <w:vertAlign w:val="baseline"/>
          <w:rtl w:val="0"/>
        </w:rPr>
        <w:t xml:space="preserve">.3. Modification and Waiver. This Agreement will not be deemed modified by any course of dealing, any  act or failure to act on the part of LICENSOR, or by LICENSOR’s failure to object to any of LICENSEE's  acts or omissions which may violate the terms of this Agreement. No failure to object to any event of  default in one instance will constitute a waiver or license to commit or continue events of default in other  or like instances.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5849609375" w:line="245.50174713134766" w:lineRule="auto"/>
        <w:ind w:left="0" w:right="11.5576171875" w:firstLine="8.8116455078125"/>
        <w:jc w:val="left"/>
        <w:rPr>
          <w:rFonts w:ascii="Helvetica Neue" w:cs="Helvetica Neue" w:eastAsia="Helvetica Neue" w:hAnsi="Helvetica Neue"/>
          <w:b w:val="0"/>
          <w:i w:val="0"/>
          <w:smallCaps w:val="0"/>
          <w:strike w:val="0"/>
          <w:color w:val="000000"/>
          <w:sz w:val="19.581588745117188"/>
          <w:szCs w:val="19.581588745117188"/>
          <w:u w:val="none"/>
          <w:shd w:fill="auto" w:val="clear"/>
          <w:vertAlign w:val="baseline"/>
        </w:rPr>
      </w:pPr>
      <w:r w:rsidDel="00000000" w:rsidR="00000000" w:rsidRPr="00000000">
        <w:rPr>
          <w:rFonts w:ascii="Helvetica Neue" w:cs="Helvetica Neue" w:eastAsia="Helvetica Neue" w:hAnsi="Helvetica Neue"/>
          <w:sz w:val="19.581588745117188"/>
          <w:szCs w:val="19.581588745117188"/>
          <w:rtl w:val="0"/>
        </w:rPr>
        <w:t xml:space="preserve">5</w:t>
      </w:r>
      <w:r w:rsidDel="00000000" w:rsidR="00000000" w:rsidRPr="00000000">
        <w:rPr>
          <w:rFonts w:ascii="Helvetica Neue" w:cs="Helvetica Neue" w:eastAsia="Helvetica Neue" w:hAnsi="Helvetica Neue"/>
          <w:b w:val="0"/>
          <w:i w:val="0"/>
          <w:smallCaps w:val="0"/>
          <w:strike w:val="0"/>
          <w:color w:val="000000"/>
          <w:sz w:val="19.581588745117188"/>
          <w:szCs w:val="19.581588745117188"/>
          <w:u w:val="none"/>
          <w:shd w:fill="auto" w:val="clear"/>
          <w:vertAlign w:val="baseline"/>
          <w:rtl w:val="0"/>
        </w:rPr>
        <w:t xml:space="preserve">.</w:t>
      </w:r>
      <w:r w:rsidDel="00000000" w:rsidR="00000000" w:rsidRPr="00000000">
        <w:rPr>
          <w:rFonts w:ascii="Helvetica Neue" w:cs="Helvetica Neue" w:eastAsia="Helvetica Neue" w:hAnsi="Helvetica Neue"/>
          <w:sz w:val="19.581588745117188"/>
          <w:szCs w:val="19.581588745117188"/>
          <w:rtl w:val="0"/>
        </w:rPr>
        <w:t xml:space="preserve">4</w:t>
      </w:r>
      <w:r w:rsidDel="00000000" w:rsidR="00000000" w:rsidRPr="00000000">
        <w:rPr>
          <w:rFonts w:ascii="Helvetica Neue" w:cs="Helvetica Neue" w:eastAsia="Helvetica Neue" w:hAnsi="Helvetica Neue"/>
          <w:b w:val="0"/>
          <w:i w:val="0"/>
          <w:smallCaps w:val="0"/>
          <w:strike w:val="0"/>
          <w:color w:val="000000"/>
          <w:sz w:val="19.581588745117188"/>
          <w:szCs w:val="19.581588745117188"/>
          <w:u w:val="none"/>
          <w:shd w:fill="auto" w:val="clear"/>
          <w:vertAlign w:val="baseline"/>
          <w:rtl w:val="0"/>
        </w:rPr>
        <w:t xml:space="preserve">. Jurisdiction, Venue and Governing Law. This License shall be governed and construed in  accordance with the laws of the State of New York, without giving effect to any choice of laws principles.  Any legal action, suit or proceeding arising out of or related to this License or the transactions  contemplated hereunder shall be instituted exclusively in a court of competent jurisdiction, federal or  state, located within the Borough of Manhattan, City of New York, State of New York, and each party  irrevocably submits to the exclusive jurisdiction of such courts in any such suit, action or proceeding and  waives any objection based on improper venue or forum non conveniens. Both parties hereto waive their  right to trial by jury in connection with any proceedings arising out of this Agreement. </w:t>
      </w:r>
      <w:r w:rsidDel="00000000" w:rsidR="00000000" w:rsidRPr="00000000">
        <w:rPr>
          <w:rFonts w:ascii="Helvetica Neue" w:cs="Helvetica Neue" w:eastAsia="Helvetica Neue" w:hAnsi="Helvetica Neue"/>
          <w:sz w:val="19.581588745117188"/>
          <w:szCs w:val="19.581588745117188"/>
          <w:rtl w:val="0"/>
        </w:rPr>
        <w:t xml:space="preserve">Notwithstanding</w:t>
      </w:r>
      <w:r w:rsidDel="00000000" w:rsidR="00000000" w:rsidRPr="00000000">
        <w:rPr>
          <w:rFonts w:ascii="Helvetica Neue" w:cs="Helvetica Neue" w:eastAsia="Helvetica Neue" w:hAnsi="Helvetica Neue"/>
          <w:b w:val="0"/>
          <w:i w:val="0"/>
          <w:smallCaps w:val="0"/>
          <w:strike w:val="0"/>
          <w:color w:val="000000"/>
          <w:sz w:val="19.581588745117188"/>
          <w:szCs w:val="19.581588745117188"/>
          <w:u w:val="none"/>
          <w:shd w:fill="auto" w:val="clear"/>
          <w:vertAlign w:val="baseline"/>
          <w:rtl w:val="0"/>
        </w:rPr>
        <w:t xml:space="preserve"> the </w:t>
      </w:r>
      <w:r w:rsidDel="00000000" w:rsidR="00000000" w:rsidRPr="00000000">
        <w:rPr>
          <w:rFonts w:ascii="Helvetica Neue" w:cs="Helvetica Neue" w:eastAsia="Helvetica Neue" w:hAnsi="Helvetica Neue"/>
          <w:sz w:val="19.581588745117188"/>
          <w:szCs w:val="19.581588745117188"/>
          <w:rtl w:val="0"/>
        </w:rPr>
        <w:t xml:space="preserve">foregoing</w:t>
      </w:r>
      <w:r w:rsidDel="00000000" w:rsidR="00000000" w:rsidRPr="00000000">
        <w:rPr>
          <w:rFonts w:ascii="Helvetica Neue" w:cs="Helvetica Neue" w:eastAsia="Helvetica Neue" w:hAnsi="Helvetica Neue"/>
          <w:b w:val="0"/>
          <w:i w:val="0"/>
          <w:smallCaps w:val="0"/>
          <w:strike w:val="0"/>
          <w:color w:val="000000"/>
          <w:sz w:val="19.581588745117188"/>
          <w:szCs w:val="19.581588745117188"/>
          <w:u w:val="none"/>
          <w:shd w:fill="auto" w:val="clear"/>
          <w:vertAlign w:val="baseline"/>
          <w:rtl w:val="0"/>
        </w:rPr>
        <w:t xml:space="preserve">, </w:t>
      </w:r>
      <w:r w:rsidDel="00000000" w:rsidR="00000000" w:rsidRPr="00000000">
        <w:rPr>
          <w:rFonts w:ascii="Helvetica Neue" w:cs="Helvetica Neue" w:eastAsia="Helvetica Neue" w:hAnsi="Helvetica Neue"/>
          <w:sz w:val="19.581588745117188"/>
          <w:szCs w:val="19.581588745117188"/>
          <w:rtl w:val="0"/>
        </w:rPr>
        <w:t xml:space="preserve">i</w:t>
      </w:r>
      <w:r w:rsidDel="00000000" w:rsidR="00000000" w:rsidRPr="00000000">
        <w:rPr>
          <w:rFonts w:ascii="Helvetica Neue" w:cs="Helvetica Neue" w:eastAsia="Helvetica Neue" w:hAnsi="Helvetica Neue"/>
          <w:b w:val="0"/>
          <w:i w:val="0"/>
          <w:smallCaps w:val="0"/>
          <w:strike w:val="0"/>
          <w:color w:val="000000"/>
          <w:sz w:val="19.581588745117188"/>
          <w:szCs w:val="19.581588745117188"/>
          <w:u w:val="none"/>
          <w:shd w:fill="auto" w:val="clear"/>
          <w:vertAlign w:val="baseline"/>
          <w:rtl w:val="0"/>
        </w:rPr>
        <w:t xml:space="preserve">f LIC</w:t>
      </w:r>
      <w:r w:rsidDel="00000000" w:rsidR="00000000" w:rsidRPr="00000000">
        <w:rPr>
          <w:rFonts w:ascii="Helvetica Neue" w:cs="Helvetica Neue" w:eastAsia="Helvetica Neue" w:hAnsi="Helvetica Neue"/>
          <w:sz w:val="19.581588745117188"/>
          <w:szCs w:val="19.581588745117188"/>
          <w:rtl w:val="0"/>
        </w:rPr>
        <w:t xml:space="preserve">ENSEE is not domiciled in the United States, LICENSOR may bring an action to enforce the terms of this Agreement in any court having jurisdiction over LICENSEE.</w:t>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5849609375" w:line="245.50174713134766" w:lineRule="auto"/>
        <w:ind w:left="0" w:right="11.5576171875" w:firstLine="8.8116455078125"/>
        <w:jc w:val="left"/>
        <w:rPr>
          <w:rFonts w:ascii="Helvetica Neue" w:cs="Helvetica Neue" w:eastAsia="Helvetica Neue" w:hAnsi="Helvetica Neue"/>
          <w:b w:val="0"/>
          <w:i w:val="0"/>
          <w:smallCaps w:val="0"/>
          <w:strike w:val="0"/>
          <w:color w:val="000000"/>
          <w:sz w:val="19.581588745117188"/>
          <w:szCs w:val="19.581588745117188"/>
          <w:u w:val="none"/>
          <w:shd w:fill="auto" w:val="clear"/>
          <w:vertAlign w:val="baseline"/>
        </w:rPr>
      </w:pPr>
      <w:r w:rsidDel="00000000" w:rsidR="00000000" w:rsidRPr="00000000">
        <w:rPr>
          <w:rFonts w:ascii="Helvetica Neue" w:cs="Helvetica Neue" w:eastAsia="Helvetica Neue" w:hAnsi="Helvetica Neue"/>
          <w:sz w:val="19.581588745117188"/>
          <w:szCs w:val="19.581588745117188"/>
          <w:rtl w:val="0"/>
        </w:rPr>
        <w:t xml:space="preserve">5</w:t>
      </w:r>
      <w:r w:rsidDel="00000000" w:rsidR="00000000" w:rsidRPr="00000000">
        <w:rPr>
          <w:rFonts w:ascii="Helvetica Neue" w:cs="Helvetica Neue" w:eastAsia="Helvetica Neue" w:hAnsi="Helvetica Neue"/>
          <w:b w:val="0"/>
          <w:i w:val="0"/>
          <w:smallCaps w:val="0"/>
          <w:strike w:val="0"/>
          <w:color w:val="000000"/>
          <w:sz w:val="19.581588745117188"/>
          <w:szCs w:val="19.581588745117188"/>
          <w:u w:val="none"/>
          <w:shd w:fill="auto" w:val="clear"/>
          <w:vertAlign w:val="baseline"/>
          <w:rtl w:val="0"/>
        </w:rPr>
        <w:t xml:space="preserve">.6. Attorneys' Fees. In any action to resolve a dispute under this Agreement, the prevailing party will be  entitled to recover from the other party all costs and expenses incurred in that action and any appeal  therefrom, including but not limited to court or arbitration costs and fees, all reasonable attorneys' fees,  and other related costs.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5758056640625" w:line="245.50108909606934" w:lineRule="auto"/>
        <w:ind w:left="8.028411865234375" w:right="15.472412109375" w:firstLine="0.783233642578125"/>
        <w:jc w:val="left"/>
        <w:rPr>
          <w:rFonts w:ascii="Helvetica Neue" w:cs="Helvetica Neue" w:eastAsia="Helvetica Neue" w:hAnsi="Helvetica Neue"/>
          <w:b w:val="0"/>
          <w:i w:val="0"/>
          <w:smallCaps w:val="0"/>
          <w:strike w:val="0"/>
          <w:color w:val="000000"/>
          <w:sz w:val="19.581588745117188"/>
          <w:szCs w:val="19.581588745117188"/>
          <w:u w:val="none"/>
          <w:shd w:fill="auto" w:val="clear"/>
          <w:vertAlign w:val="baseline"/>
        </w:rPr>
      </w:pPr>
      <w:r w:rsidDel="00000000" w:rsidR="00000000" w:rsidRPr="00000000">
        <w:rPr>
          <w:rFonts w:ascii="Helvetica Neue" w:cs="Helvetica Neue" w:eastAsia="Helvetica Neue" w:hAnsi="Helvetica Neue"/>
          <w:sz w:val="19.581588745117188"/>
          <w:szCs w:val="19.581588745117188"/>
          <w:rtl w:val="0"/>
        </w:rPr>
        <w:t xml:space="preserve">5</w:t>
      </w:r>
      <w:r w:rsidDel="00000000" w:rsidR="00000000" w:rsidRPr="00000000">
        <w:rPr>
          <w:rFonts w:ascii="Helvetica Neue" w:cs="Helvetica Neue" w:eastAsia="Helvetica Neue" w:hAnsi="Helvetica Neue"/>
          <w:b w:val="0"/>
          <w:i w:val="0"/>
          <w:smallCaps w:val="0"/>
          <w:strike w:val="0"/>
          <w:color w:val="000000"/>
          <w:sz w:val="19.581588745117188"/>
          <w:szCs w:val="19.581588745117188"/>
          <w:u w:val="none"/>
          <w:shd w:fill="auto" w:val="clear"/>
          <w:vertAlign w:val="baseline"/>
          <w:rtl w:val="0"/>
        </w:rPr>
        <w:t xml:space="preserve">.7. Assignment and Sublicensing. The licenses granted to LICENSEE hereunder are personal to  LICENSEE and may not be assigned, sublicensed or otherwise transferred, </w:t>
      </w:r>
      <w:r w:rsidDel="00000000" w:rsidR="00000000" w:rsidRPr="00000000">
        <w:rPr>
          <w:rFonts w:ascii="Helvetica Neue" w:cs="Helvetica Neue" w:eastAsia="Helvetica Neue" w:hAnsi="Helvetica Neue"/>
          <w:sz w:val="19.581588745117188"/>
          <w:szCs w:val="19.581588745117188"/>
          <w:rtl w:val="0"/>
        </w:rPr>
        <w:t xml:space="preserve">including by operation of law</w:t>
      </w:r>
      <w:r w:rsidDel="00000000" w:rsidR="00000000" w:rsidRPr="00000000">
        <w:rPr>
          <w:rFonts w:ascii="Helvetica Neue" w:cs="Helvetica Neue" w:eastAsia="Helvetica Neue" w:hAnsi="Helvetica Neue"/>
          <w:b w:val="0"/>
          <w:i w:val="0"/>
          <w:smallCaps w:val="0"/>
          <w:strike w:val="0"/>
          <w:color w:val="000000"/>
          <w:sz w:val="19.581588745117188"/>
          <w:szCs w:val="19.581588745117188"/>
          <w:u w:val="none"/>
          <w:shd w:fill="auto" w:val="clear"/>
          <w:vertAlign w:val="baseline"/>
          <w:rtl w:val="0"/>
        </w:rPr>
        <w:t xml:space="preserve">. Any assignment shall be void  and automatically terminate this Agreement. </w:t>
      </w:r>
      <w:r w:rsidDel="00000000" w:rsidR="00000000" w:rsidRPr="00000000">
        <w:rPr>
          <w:rtl w:val="0"/>
        </w:rPr>
      </w:r>
    </w:p>
    <w:sectPr>
      <w:pgSz w:h="15840" w:w="12240" w:orient="portrait"/>
      <w:pgMar w:bottom="1509.9169921875" w:top="1439.9853515625" w:left="1536.9290161132812" w:right="1485.233154296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